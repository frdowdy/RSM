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079" w:rsidRDefault="004770D7">
      <w:r>
        <w:t>Scope of Dissertation</w:t>
      </w:r>
      <w:r w:rsidR="00344406">
        <w:t xml:space="preserve"> for Food Science Ph.D.</w:t>
      </w:r>
    </w:p>
    <w:p w:rsidR="004770D7" w:rsidRDefault="004770D7">
      <w:r>
        <w:t>F. Ryan Dowdy</w:t>
      </w:r>
    </w:p>
    <w:p w:rsidR="004770D7" w:rsidRDefault="004770D7"/>
    <w:p w:rsidR="004770D7" w:rsidRDefault="004770D7">
      <w:r>
        <w:t xml:space="preserve">What will be </w:t>
      </w:r>
      <w:proofErr w:type="gramStart"/>
      <w:r>
        <w:t>included:</w:t>
      </w:r>
      <w:proofErr w:type="gramEnd"/>
    </w:p>
    <w:p w:rsidR="004770D7" w:rsidRDefault="004770D7" w:rsidP="004770D7">
      <w:pPr>
        <w:pStyle w:val="ListParagraph"/>
        <w:numPr>
          <w:ilvl w:val="0"/>
          <w:numId w:val="1"/>
        </w:numPr>
      </w:pPr>
      <w:r>
        <w:t>Meta-analysis of microbial fuel cells for food and agricultural wastes (in-work publication)</w:t>
      </w:r>
    </w:p>
    <w:p w:rsidR="004770D7" w:rsidRDefault="004770D7" w:rsidP="004770D7">
      <w:pPr>
        <w:pStyle w:val="ListParagraph"/>
        <w:numPr>
          <w:ilvl w:val="0"/>
          <w:numId w:val="1"/>
        </w:numPr>
      </w:pPr>
      <w:r>
        <w:t>Simultaneous COD reduction and electricity generation from undiluted food waste digestate</w:t>
      </w:r>
      <w:ins w:id="0" w:author="Ryan Dowdy" w:date="2017-03-07T14:32:00Z">
        <w:r w:rsidR="0015297E">
          <w:t xml:space="preserve">, microbiome analysis of </w:t>
        </w:r>
      </w:ins>
      <w:ins w:id="1" w:author="Ryan Dowdy" w:date="2017-03-07T14:33:00Z">
        <w:r w:rsidR="0015297E">
          <w:t>those</w:t>
        </w:r>
      </w:ins>
      <w:ins w:id="2" w:author="Ryan Dowdy" w:date="2017-03-07T14:32:00Z">
        <w:r w:rsidR="0015297E">
          <w:t xml:space="preserve"> </w:t>
        </w:r>
      </w:ins>
      <w:proofErr w:type="spellStart"/>
      <w:ins w:id="3" w:author="Ryan Dowdy" w:date="2017-03-07T14:33:00Z">
        <w:r w:rsidR="0015297E">
          <w:t>subcommunities</w:t>
        </w:r>
      </w:ins>
      <w:proofErr w:type="spellEnd"/>
      <w:r>
        <w:t xml:space="preserve"> (in-work publication</w:t>
      </w:r>
      <w:ins w:id="4" w:author="Ryan Dowdy" w:date="2017-03-07T14:31:00Z">
        <w:r w:rsidR="009A4D86">
          <w:t>s</w:t>
        </w:r>
      </w:ins>
      <w:r>
        <w:t>)</w:t>
      </w:r>
    </w:p>
    <w:p w:rsidR="004770D7" w:rsidDel="0015297E" w:rsidRDefault="004770D7" w:rsidP="004770D7">
      <w:pPr>
        <w:pStyle w:val="ListParagraph"/>
        <w:numPr>
          <w:ilvl w:val="0"/>
          <w:numId w:val="1"/>
        </w:numPr>
        <w:rPr>
          <w:del w:id="5" w:author="Ryan Dowdy" w:date="2017-03-07T14:33:00Z"/>
        </w:rPr>
      </w:pPr>
      <w:del w:id="6" w:author="Ryan Dowdy" w:date="2017-03-07T14:33:00Z">
        <w:r w:rsidDel="0015297E">
          <w:delText>Microbiome analysis of subcommunities in microbial fuel cells fed with food waste digestate (in-work publication)</w:delText>
        </w:r>
      </w:del>
    </w:p>
    <w:p w:rsidR="004770D7" w:rsidRDefault="00FE6CA3" w:rsidP="004770D7">
      <w:pPr>
        <w:pStyle w:val="ListParagraph"/>
        <w:numPr>
          <w:ilvl w:val="0"/>
          <w:numId w:val="1"/>
        </w:numPr>
      </w:pPr>
      <w:bookmarkStart w:id="7" w:name="_Toc446322336"/>
      <w:bookmarkStart w:id="8" w:name="_Toc451074674"/>
      <w:bookmarkStart w:id="9" w:name="_Toc452144157"/>
      <w:r>
        <w:t>Spatial and phylogenetic assessment of biofilms in microbial fuel c</w:t>
      </w:r>
      <w:r w:rsidRPr="00391BA3">
        <w:t>ells</w:t>
      </w:r>
      <w:bookmarkEnd w:id="7"/>
      <w:bookmarkEnd w:id="8"/>
      <w:bookmarkEnd w:id="9"/>
      <w:r w:rsidR="00C930D6">
        <w:t xml:space="preserve"> (need data)</w:t>
      </w:r>
    </w:p>
    <w:p w:rsidR="007E17CD" w:rsidRDefault="007E17CD" w:rsidP="007E17CD">
      <w:pPr>
        <w:pStyle w:val="ListParagraph"/>
        <w:numPr>
          <w:ilvl w:val="2"/>
          <w:numId w:val="1"/>
        </w:numPr>
      </w:pPr>
      <w:del w:id="10" w:author="Ryan Dowdy" w:date="2017-03-07T14:33:00Z">
        <w:r w:rsidRPr="007E17CD" w:rsidDel="0015297E">
          <w:delText xml:space="preserve">Specific Aim 1: </w:delText>
        </w:r>
      </w:del>
      <w:r w:rsidRPr="007E17CD">
        <w:t>Test the effect of temperature and acetate addition on MFC power density and biofilm properties</w:t>
      </w:r>
      <w:r>
        <w:t xml:space="preserve"> (independent variables open to modification)</w:t>
      </w:r>
    </w:p>
    <w:p w:rsidR="007E17CD" w:rsidRDefault="007E17CD" w:rsidP="007E17CD">
      <w:pPr>
        <w:pStyle w:val="ListParagraph"/>
        <w:numPr>
          <w:ilvl w:val="2"/>
          <w:numId w:val="1"/>
        </w:numPr>
      </w:pPr>
      <w:del w:id="11" w:author="Ryan Dowdy" w:date="2017-03-07T14:33:00Z">
        <w:r w:rsidRPr="007E17CD" w:rsidDel="0015297E">
          <w:delText xml:space="preserve">Specific Aim 2: </w:delText>
        </w:r>
      </w:del>
      <w:r w:rsidRPr="007E17CD">
        <w:t>Build statistical models for power density, biofilm structure, and biofilm phylogeny</w:t>
      </w:r>
      <w:r>
        <w:t xml:space="preserve"> (dependent variables studied open to modification)</w:t>
      </w:r>
    </w:p>
    <w:p w:rsidR="004770D7" w:rsidRDefault="007E17CD" w:rsidP="007E17CD">
      <w:pPr>
        <w:pStyle w:val="ListParagraph"/>
        <w:numPr>
          <w:ilvl w:val="2"/>
          <w:numId w:val="1"/>
        </w:numPr>
      </w:pPr>
      <w:bookmarkStart w:id="12" w:name="_GoBack"/>
      <w:bookmarkEnd w:id="12"/>
      <w:del w:id="13" w:author="Ryan Dowdy" w:date="2017-03-07T14:33:00Z">
        <w:r w:rsidRPr="007E17CD" w:rsidDel="0015297E">
          <w:delText xml:space="preserve">Specific Aim 3: </w:delText>
        </w:r>
      </w:del>
      <w:r w:rsidRPr="007E17CD">
        <w:t>Validate high-performance model</w:t>
      </w:r>
      <w:r>
        <w:t xml:space="preserve"> </w:t>
      </w:r>
    </w:p>
    <w:p w:rsidR="007E17CD" w:rsidRDefault="007E17CD" w:rsidP="007E17CD"/>
    <w:p w:rsidR="004770D7" w:rsidRDefault="004770D7">
      <w:r>
        <w:t xml:space="preserve">What will not be </w:t>
      </w:r>
      <w:proofErr w:type="gramStart"/>
      <w:r>
        <w:t>included:</w:t>
      </w:r>
      <w:proofErr w:type="gramEnd"/>
    </w:p>
    <w:p w:rsidR="00FE6CA3" w:rsidRDefault="00FE6CA3" w:rsidP="007E17CD">
      <w:pPr>
        <w:pStyle w:val="ListParagraph"/>
        <w:numPr>
          <w:ilvl w:val="1"/>
          <w:numId w:val="4"/>
        </w:numPr>
      </w:pPr>
      <w:proofErr w:type="spellStart"/>
      <w:r>
        <w:t>Arla</w:t>
      </w:r>
      <w:proofErr w:type="spellEnd"/>
      <w:r>
        <w:t xml:space="preserve"> Foods Fellowship/Microbial Desalination Cell work</w:t>
      </w:r>
    </w:p>
    <w:p w:rsidR="007E17CD" w:rsidRDefault="007E17CD" w:rsidP="007E17CD">
      <w:pPr>
        <w:pStyle w:val="ListParagraph"/>
        <w:numPr>
          <w:ilvl w:val="1"/>
          <w:numId w:val="4"/>
        </w:numPr>
      </w:pPr>
      <w:r>
        <w:t>Study of various substrata for microbial adhesion</w:t>
      </w:r>
    </w:p>
    <w:p w:rsidR="007E17CD" w:rsidRDefault="007E17CD" w:rsidP="007E17CD">
      <w:pPr>
        <w:pStyle w:val="ListParagraph"/>
        <w:numPr>
          <w:ilvl w:val="1"/>
          <w:numId w:val="4"/>
        </w:numPr>
      </w:pPr>
      <w:r>
        <w:t>Study of various imaging techniques</w:t>
      </w:r>
    </w:p>
    <w:p w:rsidR="007E17CD" w:rsidRDefault="007E17CD" w:rsidP="007E17CD">
      <w:pPr>
        <w:pStyle w:val="ListParagraph"/>
        <w:numPr>
          <w:ilvl w:val="1"/>
          <w:numId w:val="4"/>
        </w:numPr>
      </w:pPr>
      <w:r>
        <w:t>Study of various microbial fuel cell architectures</w:t>
      </w:r>
    </w:p>
    <w:p w:rsidR="007E17CD" w:rsidRDefault="007E17CD" w:rsidP="007E17CD">
      <w:pPr>
        <w:pStyle w:val="ListParagraph"/>
        <w:numPr>
          <w:ilvl w:val="1"/>
          <w:numId w:val="4"/>
        </w:numPr>
      </w:pPr>
      <w:r>
        <w:t>Study of various feedstocks</w:t>
      </w:r>
    </w:p>
    <w:p w:rsidR="004770D7" w:rsidRDefault="004770D7"/>
    <w:p w:rsidR="004770D7" w:rsidRDefault="004770D7">
      <w:r>
        <w:t>Limiting factors:</w:t>
      </w:r>
    </w:p>
    <w:p w:rsidR="007E17CD" w:rsidRDefault="00344406" w:rsidP="007E17CD">
      <w:pPr>
        <w:pStyle w:val="ListParagraph"/>
        <w:numPr>
          <w:ilvl w:val="0"/>
          <w:numId w:val="3"/>
        </w:numPr>
      </w:pPr>
      <w:r>
        <w:rPr>
          <w:noProof/>
        </w:rPr>
        <mc:AlternateContent>
          <mc:Choice Requires="wpg">
            <w:drawing>
              <wp:anchor distT="0" distB="0" distL="114300" distR="114300" simplePos="0" relativeHeight="251664384" behindDoc="0" locked="0" layoutInCell="1" allowOverlap="1">
                <wp:simplePos x="0" y="0"/>
                <wp:positionH relativeFrom="column">
                  <wp:posOffset>990600</wp:posOffset>
                </wp:positionH>
                <wp:positionV relativeFrom="paragraph">
                  <wp:posOffset>204470</wp:posOffset>
                </wp:positionV>
                <wp:extent cx="3305175" cy="1733550"/>
                <wp:effectExtent l="0" t="0" r="0" b="0"/>
                <wp:wrapNone/>
                <wp:docPr id="5" name="Group 5"/>
                <wp:cNvGraphicFramePr/>
                <a:graphic xmlns:a="http://schemas.openxmlformats.org/drawingml/2006/main">
                  <a:graphicData uri="http://schemas.microsoft.com/office/word/2010/wordprocessingGroup">
                    <wpg:wgp>
                      <wpg:cNvGrpSpPr/>
                      <wpg:grpSpPr>
                        <a:xfrm>
                          <a:off x="0" y="0"/>
                          <a:ext cx="3305175" cy="1733550"/>
                          <a:chOff x="0" y="0"/>
                          <a:chExt cx="3305175" cy="1733550"/>
                        </a:xfrm>
                      </wpg:grpSpPr>
                      <wps:wsp>
                        <wps:cNvPr id="1" name="Isosceles Triangle 1"/>
                        <wps:cNvSpPr/>
                        <wps:spPr>
                          <a:xfrm>
                            <a:off x="857250" y="238125"/>
                            <a:ext cx="1485900" cy="1280948"/>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17CD" w:rsidRDefault="007E17CD" w:rsidP="007E17CD">
                              <w:pPr>
                                <w:jc w:val="center"/>
                              </w:pPr>
                              <w:r>
                                <w:t>Quality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2286000" y="1428750"/>
                            <a:ext cx="10191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17CD" w:rsidRPr="00344406" w:rsidRDefault="007E17CD">
                              <w:pPr>
                                <w:rPr>
                                  <w:b/>
                                </w:rPr>
                              </w:pPr>
                              <w:r w:rsidRPr="00344406">
                                <w:rPr>
                                  <w:b/>
                                </w:rPr>
                                <w:t>Schedule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0" y="1428750"/>
                            <a:ext cx="10191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17CD" w:rsidRPr="00344406" w:rsidRDefault="00344406" w:rsidP="007E17CD">
                              <w:pPr>
                                <w:jc w:val="center"/>
                                <w:rPr>
                                  <w:b/>
                                </w:rPr>
                              </w:pPr>
                              <w:r w:rsidRPr="00344406">
                                <w:rPr>
                                  <w:b/>
                                </w:rPr>
                                <w:t>Resources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1076325" y="0"/>
                            <a:ext cx="10191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17CD" w:rsidRPr="00344406" w:rsidRDefault="007E17CD" w:rsidP="007E17CD">
                              <w:pPr>
                                <w:jc w:val="center"/>
                                <w:rPr>
                                  <w:b/>
                                </w:rPr>
                              </w:pPr>
                              <w:r w:rsidRPr="00344406">
                                <w:rPr>
                                  <w:b/>
                                </w:rPr>
                                <w:t>Scope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5" o:spid="_x0000_s1026" style="position:absolute;left:0;text-align:left;margin-left:78pt;margin-top:16.1pt;width:260.25pt;height:136.5pt;z-index:251664384;mso-height-relative:margin" coordsize="33051,17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7" type="#_x0000_t5" style="position:absolute;left:8572;top:2381;width:14859;height:12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zSsMIA&#10;AADaAAAADwAAAGRycy9kb3ducmV2LnhtbERP22rCQBB9L/gPywi+NZsULBpdRay2hVKol+DrkB2T&#10;YHY2ZNcY/74rFPo0HM515sve1KKj1lWWFSRRDII4t7riQsHxsH2egHAeWWNtmRTcycFyMXiaY6rt&#10;jXfU7X0hQgi7FBWU3jeplC4vyaCLbEMcuLNtDfoA20LqFm8h3NTyJY5fpcGKQ0OJDa1Lyi/7q1HQ&#10;8Cb5GL9vf76+37JpdrLrcz+5KzUa9qsZCE+9/xf/uT91mA+PVx5X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NKwwgAAANoAAAAPAAAAAAAAAAAAAAAAAJgCAABkcnMvZG93&#10;bnJldi54bWxQSwUGAAAAAAQABAD1AAAAhwMAAAAA&#10;" fillcolor="#5b9bd5 [3204]" strokecolor="#1f4d78 [1604]" strokeweight="1pt">
                  <v:textbox>
                    <w:txbxContent>
                      <w:p w:rsidR="007E17CD" w:rsidRDefault="007E17CD" w:rsidP="007E17CD">
                        <w:pPr>
                          <w:jc w:val="center"/>
                        </w:pPr>
                        <w:r>
                          <w:t>Quality</w:t>
                        </w:r>
                      </w:p>
                    </w:txbxContent>
                  </v:textbox>
                </v:shape>
                <v:shapetype id="_x0000_t202" coordsize="21600,21600" o:spt="202" path="m,l,21600r21600,l21600,xe">
                  <v:stroke joinstyle="miter"/>
                  <v:path gradientshapeok="t" o:connecttype="rect"/>
                </v:shapetype>
                <v:shape id="Text Box 2" o:spid="_x0000_s1028" type="#_x0000_t202" style="position:absolute;left:22860;top:14287;width:10191;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rsidR="007E17CD" w:rsidRPr="00344406" w:rsidRDefault="007E17CD">
                        <w:pPr>
                          <w:rPr>
                            <w:b/>
                          </w:rPr>
                        </w:pPr>
                        <w:r w:rsidRPr="00344406">
                          <w:rPr>
                            <w:b/>
                          </w:rPr>
                          <w:t>Schedule</w:t>
                        </w:r>
                      </w:p>
                    </w:txbxContent>
                  </v:textbox>
                </v:shape>
                <v:shape id="Text Box 3" o:spid="_x0000_s1029" type="#_x0000_t202" style="position:absolute;top:14287;width:1019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7E17CD" w:rsidRPr="00344406" w:rsidRDefault="00344406" w:rsidP="007E17CD">
                        <w:pPr>
                          <w:jc w:val="center"/>
                          <w:rPr>
                            <w:b/>
                          </w:rPr>
                        </w:pPr>
                        <w:r w:rsidRPr="00344406">
                          <w:rPr>
                            <w:b/>
                          </w:rPr>
                          <w:t>Resources</w:t>
                        </w:r>
                      </w:p>
                    </w:txbxContent>
                  </v:textbox>
                </v:shape>
                <v:shape id="Text Box 4" o:spid="_x0000_s1030" type="#_x0000_t202" style="position:absolute;left:10763;width:10192;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rsidR="007E17CD" w:rsidRPr="00344406" w:rsidRDefault="007E17CD" w:rsidP="007E17CD">
                        <w:pPr>
                          <w:jc w:val="center"/>
                          <w:rPr>
                            <w:b/>
                          </w:rPr>
                        </w:pPr>
                        <w:r w:rsidRPr="00344406">
                          <w:rPr>
                            <w:b/>
                          </w:rPr>
                          <w:t>Scope</w:t>
                        </w:r>
                      </w:p>
                    </w:txbxContent>
                  </v:textbox>
                </v:shape>
              </v:group>
            </w:pict>
          </mc:Fallback>
        </mc:AlternateContent>
      </w:r>
      <w:r w:rsidR="007E17CD">
        <w:t>The Iron Triangle of Project Management</w:t>
      </w:r>
      <w:r>
        <w:br/>
      </w:r>
      <w:r>
        <w:br/>
      </w:r>
      <w:r>
        <w:br/>
      </w:r>
      <w:r>
        <w:br/>
      </w:r>
      <w:r>
        <w:br/>
      </w:r>
      <w:r>
        <w:br/>
      </w:r>
      <w:r>
        <w:br/>
      </w:r>
      <w:r>
        <w:br/>
      </w:r>
      <w:r>
        <w:br/>
      </w:r>
      <w:r>
        <w:br/>
      </w:r>
      <w:r>
        <w:br/>
        <w:t xml:space="preserve">This dissertation is slated to be completed no earlier than summer 2018. Since these experiments will be run for the first time, scheduling accurately for project management is </w:t>
      </w:r>
      <w:r w:rsidR="00A00297">
        <w:t>difficult</w:t>
      </w:r>
      <w:r>
        <w:t>. Schedule may slip due to unforeseen obstacles. Resources available will be two undergraduates for experimentation work. The scope will be limited to what is mentioned above. Increases in scope would require increased resources or schedule to maintain the same quality of dissertation. Similarly, decreased resources would dictate a lengthened schedule or a narrowed scope to accommodate the same dissertation quality.</w:t>
      </w:r>
    </w:p>
    <w:sectPr w:rsidR="007E1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77F0A"/>
    <w:multiLevelType w:val="hybridMultilevel"/>
    <w:tmpl w:val="EE3C03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3E1CDC"/>
    <w:multiLevelType w:val="hybridMultilevel"/>
    <w:tmpl w:val="B33207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4F370B"/>
    <w:multiLevelType w:val="hybridMultilevel"/>
    <w:tmpl w:val="D4403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8269FA"/>
    <w:multiLevelType w:val="hybridMultilevel"/>
    <w:tmpl w:val="B4A0D82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yan Dowdy">
    <w15:presenceInfo w15:providerId="Windows Live" w15:userId="477cf7eb388731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0D7"/>
    <w:rsid w:val="00006CDD"/>
    <w:rsid w:val="00013CAC"/>
    <w:rsid w:val="00016829"/>
    <w:rsid w:val="00022FB3"/>
    <w:rsid w:val="00027552"/>
    <w:rsid w:val="00040B82"/>
    <w:rsid w:val="000449F4"/>
    <w:rsid w:val="0007128A"/>
    <w:rsid w:val="00071A28"/>
    <w:rsid w:val="000735AB"/>
    <w:rsid w:val="000A32FA"/>
    <w:rsid w:val="000C0600"/>
    <w:rsid w:val="001014BA"/>
    <w:rsid w:val="00130F7E"/>
    <w:rsid w:val="0015297E"/>
    <w:rsid w:val="00187746"/>
    <w:rsid w:val="001B7350"/>
    <w:rsid w:val="001D1FD1"/>
    <w:rsid w:val="0025166A"/>
    <w:rsid w:val="002762D9"/>
    <w:rsid w:val="002D5CB3"/>
    <w:rsid w:val="002E1403"/>
    <w:rsid w:val="00306A19"/>
    <w:rsid w:val="00344406"/>
    <w:rsid w:val="00350528"/>
    <w:rsid w:val="003A05EA"/>
    <w:rsid w:val="003A1116"/>
    <w:rsid w:val="003E159D"/>
    <w:rsid w:val="003E3716"/>
    <w:rsid w:val="003E5DAC"/>
    <w:rsid w:val="003F25D9"/>
    <w:rsid w:val="003F7A5A"/>
    <w:rsid w:val="0041101D"/>
    <w:rsid w:val="004119A6"/>
    <w:rsid w:val="00472585"/>
    <w:rsid w:val="004770D7"/>
    <w:rsid w:val="00485B6D"/>
    <w:rsid w:val="004C2A7C"/>
    <w:rsid w:val="004E5737"/>
    <w:rsid w:val="005027BE"/>
    <w:rsid w:val="0058299C"/>
    <w:rsid w:val="00584803"/>
    <w:rsid w:val="00587107"/>
    <w:rsid w:val="00591A0A"/>
    <w:rsid w:val="00595A2A"/>
    <w:rsid w:val="005C69F7"/>
    <w:rsid w:val="005E4730"/>
    <w:rsid w:val="00605546"/>
    <w:rsid w:val="006323D3"/>
    <w:rsid w:val="00636F15"/>
    <w:rsid w:val="006E00C2"/>
    <w:rsid w:val="006F0437"/>
    <w:rsid w:val="006F7A26"/>
    <w:rsid w:val="00705BDA"/>
    <w:rsid w:val="00762E2B"/>
    <w:rsid w:val="00792A9A"/>
    <w:rsid w:val="007E17CD"/>
    <w:rsid w:val="00876397"/>
    <w:rsid w:val="008C62E3"/>
    <w:rsid w:val="008E6F8C"/>
    <w:rsid w:val="00917FBA"/>
    <w:rsid w:val="009343AC"/>
    <w:rsid w:val="00947C62"/>
    <w:rsid w:val="009544E6"/>
    <w:rsid w:val="00960FA3"/>
    <w:rsid w:val="0098270D"/>
    <w:rsid w:val="009A4D86"/>
    <w:rsid w:val="009B6091"/>
    <w:rsid w:val="00A00297"/>
    <w:rsid w:val="00A243D2"/>
    <w:rsid w:val="00A4395B"/>
    <w:rsid w:val="00A7563F"/>
    <w:rsid w:val="00A85D1D"/>
    <w:rsid w:val="00AB6DC1"/>
    <w:rsid w:val="00AC2279"/>
    <w:rsid w:val="00AD3A04"/>
    <w:rsid w:val="00AD7FE6"/>
    <w:rsid w:val="00B157B3"/>
    <w:rsid w:val="00B47F02"/>
    <w:rsid w:val="00B73B9C"/>
    <w:rsid w:val="00B86C23"/>
    <w:rsid w:val="00BC404F"/>
    <w:rsid w:val="00BD23A3"/>
    <w:rsid w:val="00C276A1"/>
    <w:rsid w:val="00C35C05"/>
    <w:rsid w:val="00C471AD"/>
    <w:rsid w:val="00C826E8"/>
    <w:rsid w:val="00C91751"/>
    <w:rsid w:val="00C930D6"/>
    <w:rsid w:val="00C93C14"/>
    <w:rsid w:val="00CA75D1"/>
    <w:rsid w:val="00CC685D"/>
    <w:rsid w:val="00CF0D94"/>
    <w:rsid w:val="00D713E8"/>
    <w:rsid w:val="00D9190F"/>
    <w:rsid w:val="00DA2432"/>
    <w:rsid w:val="00DA3563"/>
    <w:rsid w:val="00DC4079"/>
    <w:rsid w:val="00DE0715"/>
    <w:rsid w:val="00E1168F"/>
    <w:rsid w:val="00E25C85"/>
    <w:rsid w:val="00E519A3"/>
    <w:rsid w:val="00E7511A"/>
    <w:rsid w:val="00E91C4E"/>
    <w:rsid w:val="00E92891"/>
    <w:rsid w:val="00E95187"/>
    <w:rsid w:val="00EA2377"/>
    <w:rsid w:val="00EB0661"/>
    <w:rsid w:val="00ED52BA"/>
    <w:rsid w:val="00EE6578"/>
    <w:rsid w:val="00EF3893"/>
    <w:rsid w:val="00F0427C"/>
    <w:rsid w:val="00F15906"/>
    <w:rsid w:val="00F27C6A"/>
    <w:rsid w:val="00F760DA"/>
    <w:rsid w:val="00FB4302"/>
    <w:rsid w:val="00FE6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B5A6A6-8AD1-4ED1-8C3A-84073B72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397"/>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Dowdy</dc:creator>
  <cp:keywords/>
  <dc:description/>
  <cp:lastModifiedBy>Ryan Dowdy</cp:lastModifiedBy>
  <cp:revision>3</cp:revision>
  <dcterms:created xsi:type="dcterms:W3CDTF">2017-03-07T22:31:00Z</dcterms:created>
  <dcterms:modified xsi:type="dcterms:W3CDTF">2017-03-07T22:33:00Z</dcterms:modified>
</cp:coreProperties>
</file>